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9E" w:rsidRPr="00C8758B" w:rsidRDefault="00C8758B" w:rsidP="00C8758B">
      <w:pPr>
        <w:pStyle w:val="Heading1"/>
      </w:pPr>
      <w:proofErr w:type="spellStart"/>
      <w:r w:rsidRPr="00C8758B">
        <w:t>MoSCoW</w:t>
      </w:r>
      <w:proofErr w:type="spellEnd"/>
      <w:r w:rsidRPr="00C8758B">
        <w:t xml:space="preserve"> viewer application</w:t>
      </w:r>
    </w:p>
    <w:p w:rsidR="00C8758B" w:rsidRDefault="00C8758B" w:rsidP="00C8758B">
      <w:pPr>
        <w:pStyle w:val="NoSpacing"/>
      </w:pPr>
      <w:r>
        <w:t>Jvr – 4</w:t>
      </w:r>
      <w:r w:rsidRPr="00C8758B">
        <w:rPr>
          <w:vertAlign w:val="superscript"/>
        </w:rPr>
        <w:t>th</w:t>
      </w:r>
      <w:r>
        <w:t xml:space="preserve"> of July 2014</w:t>
      </w:r>
    </w:p>
    <w:p w:rsidR="00F26255" w:rsidRDefault="00F26255" w:rsidP="00C8758B">
      <w:pPr>
        <w:pStyle w:val="NoSpacing"/>
        <w:rPr>
          <w:ins w:id="0" w:author="Richard Zijdeman" w:date="2014-07-04T11:19:00Z"/>
        </w:rPr>
      </w:pPr>
      <w:ins w:id="1" w:author="Richard Zijdeman" w:date="2014-07-04T11:19:00Z">
        <w:r>
          <w:t>Version 2: Version 1 + comments Richard</w:t>
        </w:r>
      </w:ins>
    </w:p>
    <w:p w:rsidR="00C8758B" w:rsidDel="00F26255" w:rsidRDefault="00C8758B" w:rsidP="00C8758B">
      <w:pPr>
        <w:pStyle w:val="NoSpacing"/>
        <w:rPr>
          <w:del w:id="2" w:author="Richard Zijdeman" w:date="2014-07-04T11:19:00Z"/>
        </w:rPr>
      </w:pPr>
      <w:bookmarkStart w:id="3" w:name="_GoBack"/>
      <w:bookmarkEnd w:id="3"/>
      <w:del w:id="4" w:author="Richard Zijdeman" w:date="2014-07-04T11:19:00Z">
        <w:r w:rsidDel="00F26255">
          <w:delText>Version 1</w:delText>
        </w:r>
      </w:del>
    </w:p>
    <w:p w:rsidR="00C8758B" w:rsidRDefault="00C8758B" w:rsidP="00C8758B">
      <w:pPr>
        <w:pStyle w:val="NoSpacing"/>
      </w:pPr>
    </w:p>
    <w:p w:rsidR="00C8758B" w:rsidRDefault="00C8758B" w:rsidP="00C8758B">
      <w:pPr>
        <w:pStyle w:val="NoSpacing"/>
        <w:rPr>
          <w:b/>
        </w:rPr>
      </w:pPr>
      <w:r w:rsidRPr="00C8758B">
        <w:rPr>
          <w:b/>
        </w:rPr>
        <w:t>Must haves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 xml:space="preserve">The viewer must have a big screen to visualize the map. 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 xml:space="preserve">The map must be centered </w:t>
      </w:r>
      <w:ins w:id="5" w:author="Richard Zijdeman" w:date="2014-07-04T11:10:00Z">
        <w:r w:rsidR="00F26255">
          <w:t>on Amersfoort and zoomed out to be able to see the whole of the Netherlands</w:t>
        </w:r>
      </w:ins>
      <w:r>
        <w:t xml:space="preserve"> visualized by default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>The viewer must have a zoom option to zoom in and out on the map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>The viewer must have a “center’</w:t>
      </w:r>
      <w:ins w:id="6" w:author="Richard Zijdeman" w:date="2014-07-04T11:11:00Z">
        <w:r w:rsidR="00F26255">
          <w:t>’</w:t>
        </w:r>
      </w:ins>
      <w:r>
        <w:t xml:space="preserve"> option</w:t>
      </w:r>
    </w:p>
    <w:p w:rsidR="00F26255" w:rsidRDefault="00C8758B" w:rsidP="00F26255">
      <w:pPr>
        <w:pStyle w:val="NoSpacing"/>
        <w:numPr>
          <w:ilvl w:val="0"/>
          <w:numId w:val="1"/>
        </w:numPr>
        <w:rPr>
          <w:ins w:id="7" w:author="Richard Zijdeman" w:date="2014-07-04T11:15:00Z"/>
        </w:rPr>
      </w:pPr>
      <w:r>
        <w:t>The viewer must have a year slider to manually select a different year</w:t>
      </w:r>
      <w:ins w:id="8" w:author="Richard Zijdeman" w:date="2014-07-04T11:12:00Z">
        <w:r w:rsidR="00F26255">
          <w:t xml:space="preserve">. The selected year should be visualized in </w:t>
        </w:r>
      </w:ins>
      <w:ins w:id="9" w:author="Richard Zijdeman" w:date="2014-07-04T11:13:00Z">
        <w:r w:rsidR="00F26255">
          <w:t>the info</w:t>
        </w:r>
      </w:ins>
      <w:ins w:id="10" w:author="Richard Zijdeman" w:date="2014-07-04T11:12:00Z">
        <w:r w:rsidR="00F26255">
          <w:t xml:space="preserve"> box</w:t>
        </w:r>
      </w:ins>
      <w:ins w:id="11" w:author="Richard Zijdeman" w:date="2014-07-04T11:13:00Z">
        <w:r w:rsidR="00F26255">
          <w:t xml:space="preserve"> (see below)</w:t>
        </w:r>
      </w:ins>
      <w:ins w:id="12" w:author="Richard Zijdeman" w:date="2014-07-04T11:12:00Z">
        <w:r w:rsidR="00F26255">
          <w:t>.</w:t>
        </w:r>
      </w:ins>
    </w:p>
    <w:p w:rsidR="00F26255" w:rsidRDefault="00F26255" w:rsidP="00F26255">
      <w:pPr>
        <w:pStyle w:val="NoSpacing"/>
        <w:numPr>
          <w:ilvl w:val="0"/>
          <w:numId w:val="1"/>
        </w:numPr>
        <w:rPr>
          <w:ins w:id="13" w:author="Richard Zijdeman" w:date="2014-07-04T11:15:00Z"/>
        </w:rPr>
      </w:pPr>
      <w:ins w:id="14" w:author="Richard Zijdeman" w:date="2014-07-04T11:15:00Z">
        <w:r>
          <w:t>A select data option must be present</w:t>
        </w:r>
      </w:ins>
    </w:p>
    <w:p w:rsidR="00F26255" w:rsidRDefault="00F26255" w:rsidP="00F26255">
      <w:pPr>
        <w:pStyle w:val="NoSpacing"/>
        <w:numPr>
          <w:ilvl w:val="1"/>
          <w:numId w:val="1"/>
        </w:numPr>
        <w:pPrChange w:id="15" w:author="Richard Zijdeman" w:date="2014-07-04T11:15:00Z">
          <w:pPr>
            <w:pStyle w:val="NoSpacing"/>
            <w:numPr>
              <w:numId w:val="1"/>
            </w:numPr>
            <w:ind w:left="720" w:hanging="360"/>
          </w:pPr>
        </w:pPrChange>
      </w:pPr>
      <w:ins w:id="16" w:author="Richard Zijdeman" w:date="2014-07-04T11:15:00Z">
        <w:r>
          <w:t>When option selected it must present all available variables</w:t>
        </w:r>
        <w:r>
          <w:t xml:space="preserve"> </w:t>
        </w:r>
        <w:r>
          <w:t>to the user, the user must select one variable</w:t>
        </w:r>
        <w:r>
          <w:t xml:space="preserve"> </w:t>
        </w:r>
        <w:r>
          <w:t>to visualize.</w:t>
        </w:r>
      </w:ins>
    </w:p>
    <w:p w:rsidR="00C8758B" w:rsidRDefault="00C8758B" w:rsidP="00C8758B">
      <w:pPr>
        <w:pStyle w:val="NoSpacing"/>
        <w:numPr>
          <w:ilvl w:val="0"/>
          <w:numId w:val="1"/>
        </w:numPr>
      </w:pPr>
      <w:r>
        <w:t>A legend</w:t>
      </w:r>
      <w:del w:id="17" w:author="Richard Zijdeman" w:date="2014-07-04T11:12:00Z">
        <w:r w:rsidDel="00F26255">
          <w:delText>ary</w:delText>
        </w:r>
      </w:del>
      <w:r>
        <w:t xml:space="preserve"> must be present and explain the color scheme used for plotting the map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>A categorical legendary (multiple colors) must be supported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>A linear/continuous legendary</w:t>
      </w:r>
      <w:r w:rsidR="00F04A07">
        <w:t xml:space="preserve"> (one color from light to dark)</w:t>
      </w:r>
      <w:r>
        <w:t xml:space="preserve"> must be supported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An info screen must be present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In case of selecting a municipality or by a mouse over at least the following info must be presented: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Municipality name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Year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Characteristic</w:t>
      </w:r>
      <w:ins w:id="18" w:author="Richard Zijdeman" w:date="2014-07-04T11:14:00Z">
        <w:r w:rsidR="00F26255">
          <w:t xml:space="preserve"> (variable name / label)</w:t>
        </w:r>
      </w:ins>
    </w:p>
    <w:p w:rsidR="00F04A07" w:rsidRDefault="00F04A07" w:rsidP="00F04A07">
      <w:pPr>
        <w:pStyle w:val="NoSpacing"/>
        <w:numPr>
          <w:ilvl w:val="2"/>
          <w:numId w:val="1"/>
        </w:numPr>
      </w:pPr>
      <w:r>
        <w:t>Source</w:t>
      </w:r>
    </w:p>
    <w:p w:rsidR="00F04A07" w:rsidDel="00F26255" w:rsidRDefault="00F04A07" w:rsidP="00F04A07">
      <w:pPr>
        <w:pStyle w:val="NoSpacing"/>
        <w:numPr>
          <w:ilvl w:val="0"/>
          <w:numId w:val="1"/>
        </w:numPr>
        <w:rPr>
          <w:del w:id="19" w:author="Richard Zijdeman" w:date="2014-07-04T11:14:00Z"/>
        </w:rPr>
      </w:pPr>
      <w:del w:id="20" w:author="Richard Zijdeman" w:date="2014-07-04T11:14:00Z">
        <w:r w:rsidDel="00F26255">
          <w:delText>A select data option must be present</w:delText>
        </w:r>
      </w:del>
    </w:p>
    <w:p w:rsidR="00F04A07" w:rsidDel="00F26255" w:rsidRDefault="00F04A07" w:rsidP="00F04A07">
      <w:pPr>
        <w:pStyle w:val="NoSpacing"/>
        <w:numPr>
          <w:ilvl w:val="1"/>
          <w:numId w:val="1"/>
        </w:numPr>
        <w:rPr>
          <w:del w:id="21" w:author="Richard Zijdeman" w:date="2014-07-04T11:14:00Z"/>
        </w:rPr>
      </w:pPr>
      <w:del w:id="22" w:author="Richard Zijdeman" w:date="2014-07-04T11:14:00Z">
        <w:r w:rsidDel="00F26255">
          <w:delText>When option selected it must present all available datasets to the user, the user must select one dataset to visualize</w:delText>
        </w:r>
      </w:del>
    </w:p>
    <w:p w:rsidR="00F04A07" w:rsidRDefault="00F04A07" w:rsidP="00F04A07">
      <w:pPr>
        <w:pStyle w:val="NoSpacing"/>
        <w:numPr>
          <w:ilvl w:val="0"/>
          <w:numId w:val="1"/>
        </w:numPr>
      </w:pPr>
      <w:r>
        <w:t>A download option must be present to download a copy of the map</w:t>
      </w:r>
      <w:ins w:id="23" w:author="Richard Zijdeman" w:date="2014-07-04T11:15:00Z">
        <w:r w:rsidR="00F26255">
          <w:t xml:space="preserve"> at hand.</w:t>
        </w:r>
      </w:ins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must present a clear copyright statement</w:t>
      </w:r>
      <w:ins w:id="24" w:author="Richard Zijdeman" w:date="2014-07-04T11:15:00Z">
        <w:r w:rsidR="00F26255">
          <w:t xml:space="preserve">: </w:t>
        </w:r>
      </w:ins>
      <w:ins w:id="25" w:author="Richard Zijdeman" w:date="2014-07-04T11:16:00Z">
        <w:r w:rsidR="00F26255">
          <w:t>GPL-3.</w:t>
        </w:r>
      </w:ins>
    </w:p>
    <w:p w:rsidR="00F04A07" w:rsidRDefault="00F04A07" w:rsidP="00F04A07">
      <w:pPr>
        <w:pStyle w:val="NoSpacing"/>
      </w:pP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Should haves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should have a search option, to search for a certain municipality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should have a upload function where the user can upload an own dataset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The data should be validated after upload, before plotted on the map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could have an option to compare datasets, so a user can calculate a correlation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The correlation should be plotted on a new map</w:t>
      </w:r>
    </w:p>
    <w:p w:rsidR="00F04A07" w:rsidRDefault="00F04A07" w:rsidP="00F04A07">
      <w:pPr>
        <w:pStyle w:val="NoSpacing"/>
      </w:pP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Could have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year slider could have a p</w:t>
      </w:r>
      <w:r w:rsidRPr="00F04A07">
        <w:t>lay optio</w:t>
      </w:r>
      <w:r>
        <w:t>n to make an animation of the years</w:t>
      </w:r>
    </w:p>
    <w:p w:rsidR="00F04A07" w:rsidRDefault="00F04A07" w:rsidP="00F04A07">
      <w:pPr>
        <w:pStyle w:val="NoSpacing"/>
        <w:numPr>
          <w:ilvl w:val="0"/>
          <w:numId w:val="1"/>
        </w:numPr>
      </w:pPr>
      <w:commentRangeStart w:id="26"/>
      <w:r>
        <w:t>The viewer could have a share option</w:t>
      </w:r>
    </w:p>
    <w:p w:rsidR="00F26255" w:rsidRDefault="00F04A07" w:rsidP="00F26255">
      <w:pPr>
        <w:pStyle w:val="NoSpacing"/>
        <w:numPr>
          <w:ilvl w:val="0"/>
          <w:numId w:val="1"/>
        </w:numPr>
      </w:pPr>
      <w:r>
        <w:t>The viewer could have a print option</w:t>
      </w:r>
    </w:p>
    <w:commentRangeEnd w:id="26"/>
    <w:p w:rsidR="00F04A07" w:rsidRDefault="00F26255" w:rsidP="00F04A07">
      <w:pPr>
        <w:pStyle w:val="NoSpacing"/>
      </w:pPr>
      <w:r>
        <w:rPr>
          <w:rStyle w:val="CommentReference"/>
          <w:lang w:val="nl-NL"/>
        </w:rPr>
        <w:commentReference w:id="26"/>
      </w: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Won’t have</w:t>
      </w:r>
    </w:p>
    <w:p w:rsidR="00F04A07" w:rsidRPr="00F04A07" w:rsidRDefault="00F04A07" w:rsidP="00F04A07">
      <w:pPr>
        <w:pStyle w:val="NoSpacing"/>
        <w:numPr>
          <w:ilvl w:val="0"/>
          <w:numId w:val="2"/>
        </w:numPr>
      </w:pPr>
    </w:p>
    <w:sectPr w:rsidR="00F04A07" w:rsidRPr="00F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Richard Zijdeman" w:date="2014-07-04T11:18:00Z" w:initials="RZ">
    <w:p w:rsidR="00F26255" w:rsidRDefault="00F26255">
      <w:pPr>
        <w:pStyle w:val="CommentText"/>
      </w:pPr>
      <w:r>
        <w:rPr>
          <w:rStyle w:val="CommentReference"/>
        </w:rPr>
        <w:annotationRef/>
      </w:r>
      <w:ins w:id="27" w:author="Richard Zijdeman" w:date="2014-07-04T11:19:00Z">
        <w:r>
          <w:rPr>
            <w:vanish/>
          </w:rPr>
          <w:t>Version 2: Version 1 + comments Richard witha box next to it.he Netherlandstury, but it'l home before marriage. rence with bride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1AF"/>
    <w:multiLevelType w:val="hybridMultilevel"/>
    <w:tmpl w:val="646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71805"/>
    <w:multiLevelType w:val="hybridMultilevel"/>
    <w:tmpl w:val="BD7CE634"/>
    <w:lvl w:ilvl="0" w:tplc="615A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1B"/>
    <w:rsid w:val="0062569E"/>
    <w:rsid w:val="00C8758B"/>
    <w:rsid w:val="00CD4302"/>
    <w:rsid w:val="00F04A07"/>
    <w:rsid w:val="00F26255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D430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7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55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F26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2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255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2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255"/>
    <w:rPr>
      <w:b/>
      <w:bCs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D430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7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55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F26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2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255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2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255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jvr</dc:creator>
  <cp:keywords/>
  <dc:description/>
  <cp:lastModifiedBy>Richard Zijdeman</cp:lastModifiedBy>
  <cp:revision>2</cp:revision>
  <dcterms:created xsi:type="dcterms:W3CDTF">2014-07-04T09:20:00Z</dcterms:created>
  <dcterms:modified xsi:type="dcterms:W3CDTF">2014-07-04T09:20:00Z</dcterms:modified>
</cp:coreProperties>
</file>